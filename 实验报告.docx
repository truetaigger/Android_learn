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t>暨南大学本科实验报告专用纸</w:t>
      </w:r>
    </w:p>
    <w:p>
      <w:pPr>
        <w:spacing w:line="312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课程名称</w:t>
      </w:r>
      <w:r>
        <w:rPr>
          <w:rFonts w:ascii="宋体" w:hAnsi="宋体"/>
          <w:sz w:val="24"/>
          <w:u w:val="single"/>
        </w:rPr>
        <w:t xml:space="preserve">            </w:t>
      </w:r>
      <w:r>
        <w:rPr>
          <w:rFonts w:hint="eastAsia" w:ascii="宋体" w:hAnsi="宋体"/>
          <w:sz w:val="24"/>
          <w:u w:val="single"/>
        </w:rPr>
        <w:t xml:space="preserve">信息系统安全实验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>成绩评定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</w:t>
      </w:r>
    </w:p>
    <w:p>
      <w:pPr>
        <w:spacing w:line="312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实验项目名称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      </w:t>
      </w:r>
      <w:r>
        <w:rPr>
          <w:rFonts w:hint="eastAsia" w:ascii="宋体" w:hAnsi="宋体"/>
          <w:sz w:val="24"/>
          <w:u w:val="single"/>
        </w:rPr>
        <w:t>Linux恶意脚本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</w:rPr>
        <w:t>指导教师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林聪   </w:t>
      </w:r>
    </w:p>
    <w:p>
      <w:pPr>
        <w:spacing w:line="312" w:lineRule="auto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>实验项目编号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>实验十</w:t>
      </w:r>
      <w:r>
        <w:rPr>
          <w:rFonts w:hint="eastAsia" w:ascii="宋体" w:hAnsi="宋体"/>
          <w:sz w:val="24"/>
          <w:u w:val="single"/>
          <w:lang w:val="en-US" w:eastAsia="zh-CN"/>
        </w:rPr>
        <w:t>五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>实验项目类型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综合性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</w:rPr>
        <w:t>实验地点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>B</w:t>
      </w:r>
      <w:r>
        <w:rPr>
          <w:rFonts w:ascii="宋体" w:hAnsi="宋体"/>
          <w:sz w:val="24"/>
          <w:u w:val="single"/>
        </w:rPr>
        <w:t>403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312" w:lineRule="auto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>学生姓名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冯俊泰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>学号</w:t>
      </w:r>
      <w:r>
        <w:rPr>
          <w:rFonts w:ascii="宋体" w:hAnsi="宋体"/>
          <w:sz w:val="24"/>
          <w:u w:val="single"/>
        </w:rPr>
        <w:t xml:space="preserve">            </w:t>
      </w:r>
      <w:r>
        <w:rPr>
          <w:rFonts w:hint="eastAsia" w:ascii="宋体" w:hAnsi="宋体"/>
          <w:sz w:val="24"/>
          <w:u w:val="single"/>
          <w:lang w:val="en-US" w:eastAsia="zh-CN"/>
        </w:rPr>
        <w:t>2018054582</w:t>
      </w:r>
      <w:r>
        <w:rPr>
          <w:rFonts w:ascii="宋体" w:hAnsi="宋体"/>
          <w:sz w:val="24"/>
          <w:u w:val="single"/>
        </w:rPr>
        <w:t xml:space="preserve">                </w:t>
      </w:r>
    </w:p>
    <w:p>
      <w:pPr>
        <w:numPr>
          <w:ins w:id="0" w:author="MC SYSTEM" w:date="2006-06-11T14:06:00Z"/>
        </w:numPr>
        <w:spacing w:line="312" w:lineRule="auto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>学院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人工智能学院</w:t>
      </w:r>
      <w:r>
        <w:rPr>
          <w:rFonts w:ascii="宋体" w:hAnsi="宋体"/>
          <w:sz w:val="24"/>
          <w:u w:val="single"/>
        </w:rPr>
        <w:t xml:space="preserve">         </w:t>
      </w:r>
      <w:r>
        <w:rPr>
          <w:rFonts w:ascii="宋体" w:hAnsi="宋体"/>
          <w:sz w:val="24"/>
        </w:rPr>
        <w:t>系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</w:rPr>
        <w:t>专业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</w:rPr>
        <w:t>信息安全</w:t>
      </w:r>
      <w:r>
        <w:rPr>
          <w:rFonts w:ascii="宋体" w:hAnsi="宋体"/>
          <w:sz w:val="24"/>
          <w:u w:val="single"/>
        </w:rPr>
        <w:t xml:space="preserve">      </w:t>
      </w:r>
    </w:p>
    <w:p>
      <w:pPr>
        <w:spacing w:line="312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4"/>
        </w:rPr>
        <w:t>实验时间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6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  <w:u w:val="single"/>
        </w:rPr>
        <w:t xml:space="preserve"> 1 </w:t>
      </w:r>
      <w:r>
        <w:rPr>
          <w:rFonts w:ascii="宋体" w:hAnsi="宋体"/>
          <w:sz w:val="24"/>
        </w:rPr>
        <w:t>日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>上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>午～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6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>月</w:t>
      </w:r>
      <w:r>
        <w:rPr>
          <w:rFonts w:ascii="宋体" w:hAnsi="宋体"/>
          <w:sz w:val="24"/>
          <w:u w:val="single"/>
        </w:rPr>
        <w:t xml:space="preserve"> 1 </w:t>
      </w:r>
      <w:r>
        <w:rPr>
          <w:rFonts w:ascii="宋体" w:hAnsi="宋体"/>
          <w:sz w:val="24"/>
        </w:rPr>
        <w:t>日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>上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</w:rPr>
        <w:t>午 温度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/>
          <w:sz w:val="24"/>
        </w:rPr>
        <w:t>℃湿度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snapToGrid w:val="0"/>
        <w:spacing w:line="312" w:lineRule="auto"/>
        <w:ind w:left="540" w:hanging="54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0"/>
          <w:numId w:val="2"/>
        </w:numPr>
        <w:snapToGrid w:val="0"/>
        <w:spacing w:line="312" w:lineRule="auto"/>
      </w:pPr>
      <w:r>
        <w:rPr>
          <w:rFonts w:hint="eastAsia"/>
        </w:rPr>
        <w:t>掌握</w:t>
      </w:r>
      <w:r>
        <w:t>linux</w:t>
      </w:r>
      <w:r>
        <w:rPr>
          <w:rFonts w:hint="eastAsia"/>
        </w:rPr>
        <w:t>下恶意脚本执行的原理</w:t>
      </w:r>
    </w:p>
    <w:p>
      <w:pPr>
        <w:numPr>
          <w:ilvl w:val="0"/>
          <w:numId w:val="2"/>
        </w:numPr>
        <w:snapToGrid w:val="0"/>
        <w:spacing w:line="312" w:lineRule="auto"/>
      </w:pPr>
      <w:r>
        <w:rPr>
          <w:rFonts w:hint="eastAsia"/>
        </w:rPr>
        <w:t>了解一般恶意脚本的攻击方式</w:t>
      </w:r>
    </w:p>
    <w:p>
      <w:pPr>
        <w:numPr>
          <w:ilvl w:val="0"/>
          <w:numId w:val="2"/>
        </w:numPr>
        <w:snapToGrid w:val="0"/>
        <w:spacing w:line="312" w:lineRule="auto"/>
        <w:ind w:left="851" w:hanging="431"/>
      </w:pPr>
      <w:r>
        <w:rPr>
          <w:rFonts w:hint="eastAsia"/>
        </w:rPr>
        <w:t>掌握如何防治恶意脚本的攻击</w:t>
      </w:r>
    </w:p>
    <w:p>
      <w:pPr>
        <w:snapToGrid w:val="0"/>
        <w:spacing w:line="312" w:lineRule="auto"/>
        <w:ind w:left="420"/>
        <w:rPr>
          <w:rFonts w:hint="eastAsia"/>
        </w:rPr>
      </w:pPr>
    </w:p>
    <w:p>
      <w:pPr>
        <w:numPr>
          <w:ilvl w:val="0"/>
          <w:numId w:val="1"/>
        </w:numPr>
        <w:snapToGrid w:val="0"/>
        <w:spacing w:line="312" w:lineRule="auto"/>
        <w:ind w:left="540" w:hanging="54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实验原理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操作系统与外部最重要的接口就是shell。Shell是操作系统最外面的一层。Shell管理你与操作系统之间的交互：等待输入、向操作系统解释输入、并且处理各种各样的操作系统的输出结果。Shell基本上是一个命令解释器，类似于dos下的command.Com。它接受用户命令，然后调用相应的应用程序。本实验要求应用者了解一定的shell编程知识。</w:t>
      </w:r>
    </w:p>
    <w:p>
      <w:pPr>
        <w:snapToGrid w:val="0"/>
        <w:spacing w:line="312" w:lineRule="auto"/>
        <w:rPr>
          <w:rFonts w:ascii="宋体" w:hAnsi="宋体"/>
        </w:rPr>
      </w:pPr>
      <w:r>
        <w:rPr>
          <w:rFonts w:ascii="宋体" w:hAnsi="宋体"/>
        </w:rPr>
        <w:tab/>
      </w:r>
    </w:p>
    <w:p>
      <w:pPr>
        <w:numPr>
          <w:ilvl w:val="0"/>
          <w:numId w:val="1"/>
        </w:numPr>
        <w:snapToGrid w:val="0"/>
        <w:spacing w:line="312" w:lineRule="auto"/>
        <w:ind w:left="540" w:hanging="54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实验解答过程及结果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本练习单人为一组。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首先使用“快照X”恢复Linux系统环境。</w:t>
      </w:r>
    </w:p>
    <w:p>
      <w:pPr>
        <w:snapToGrid w:val="0"/>
        <w:spacing w:line="312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1.  主机覆盖其它脚本文件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(1) 点击平台工具栏中“控制台”按钮，弹出终端，新建自己的工作目“jlcsstest”，然后新建三个shell脚本，“jlcssa.sh”“jlcssb.sh”“jlcssc.sh”如下图所示：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2025650" cy="2032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图1  显示脚本文件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(2) 在“jlcssa.sh”与“jlcssb.sh”中加入语句，如下图所示： 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1048385" cy="178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" b="53358"/>
                    <a:stretch>
                      <a:fillRect/>
                    </a:stretch>
                  </pic:blipFill>
                  <pic:spPr>
                    <a:xfrm>
                      <a:off x="0" y="0"/>
                      <a:ext cx="1058220" cy="1802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图2  脚本内容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(3) 在“jlcssc.sh”中添加如下语句实现功能，如下图所示：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2736850" cy="1339850"/>
            <wp:effectExtent l="0" t="0" r="6350" b="635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图3  脚本内容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(4) 改变三个文件的执行状态；如下图所示：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1816100" cy="298450"/>
            <wp:effectExtent l="0" t="0" r="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图4  改变文件执行状态</w:t>
      </w:r>
    </w:p>
    <w:p>
      <w:pPr>
        <w:numPr>
          <w:ilvl w:val="0"/>
          <w:numId w:val="3"/>
        </w:num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查看三个文件的状态。如下图所示：</w:t>
      </w:r>
    </w:p>
    <w:p>
      <w:pPr>
        <w:numPr>
          <w:numId w:val="0"/>
        </w:numPr>
        <w:snapToGrid w:val="0"/>
        <w:spacing w:line="312" w:lineRule="auto"/>
        <w:ind w:left="840" w:leftChars="0"/>
        <w:rPr>
          <w:rFonts w:hint="eastAsia" w:ascii="宋体" w:hAnsi="宋体"/>
        </w:rPr>
      </w:pPr>
      <w:r>
        <w:drawing>
          <wp:inline distT="0" distB="0" distL="114300" distR="114300">
            <wp:extent cx="571500" cy="4953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889000" cy="48260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图5  查看文件状态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(6) 执行“jlcssc.sh”脚本，实现覆盖另两个脚本的功能，如下图所示：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3371215" cy="310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770" cy="3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图6  执行jlcssc.sh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(7) 查看三个文件的状态。如下图所示：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774700" cy="58420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图7  查看文件状态</w:t>
      </w:r>
    </w:p>
    <w:p>
      <w:pPr>
        <w:snapToGrid w:val="0"/>
        <w:spacing w:line="312" w:lineRule="auto"/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(8) 查看“jlcssa.sh”与“jlcssb.sh”中代码，和“jlcssc.sh”中相同，覆盖成功。</w:t>
      </w:r>
    </w:p>
    <w:p>
      <w:pPr>
        <w:snapToGrid w:val="0"/>
        <w:spacing w:line="312" w:lineRule="auto"/>
        <w:ind w:left="420" w:firstLine="420"/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napToGrid w:val="0"/>
        <w:spacing w:line="312" w:lineRule="auto"/>
        <w:ind w:left="420" w:firstLine="420"/>
        <w:jc w:val="center"/>
        <w:rPr>
          <w:rFonts w:ascii="宋体" w:hAnsi="宋体"/>
        </w:rPr>
      </w:pPr>
      <w:r>
        <w:drawing>
          <wp:inline distT="0" distB="0" distL="114300" distR="114300">
            <wp:extent cx="1841500" cy="1219200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1500" cy="121920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ind w:left="420" w:firstLine="420"/>
        <w:jc w:val="left"/>
        <w:rPr>
          <w:rFonts w:hint="eastAsia" w:ascii="宋体" w:hAnsi="宋体"/>
        </w:rPr>
      </w:pPr>
    </w:p>
    <w:p>
      <w:pPr>
        <w:snapToGrid w:val="0"/>
        <w:spacing w:line="312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2.  插入其它脚本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(1) 在“jlcssa.sh”与“jlcssb.sh”清空原有代码，添加如下语句，如下图所示：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1048385" cy="1784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rcRect t="1" b="53358"/>
                    <a:stretch>
                      <a:fillRect/>
                    </a:stretch>
                  </pic:blipFill>
                  <pic:spPr>
                    <a:xfrm>
                      <a:off x="0" y="0"/>
                      <a:ext cx="1058220" cy="1802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图8  脚本内容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(2) 在“jlcssc.sh”中添加如下语句实现功能，如下图所示：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840990" cy="172847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444" cy="17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图9  脚本内容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(3) 改变三个文件的执行状态，如下图所示：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1860550" cy="298450"/>
            <wp:effectExtent l="0" t="0" r="635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图10  改变文件状态</w:t>
      </w:r>
    </w:p>
    <w:p>
      <w:pPr>
        <w:snapToGrid w:val="0"/>
        <w:spacing w:line="312" w:lineRule="auto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(4) 执行“jlcssc.sh”脚本，实现插入另两个脚本的功能，且此时状态。如下图所示：</w:t>
      </w:r>
    </w:p>
    <w:p>
      <w:pPr>
        <w:snapToGrid w:val="0"/>
        <w:spacing w:line="312" w:lineRule="auto"/>
        <w:jc w:val="center"/>
        <w:rPr>
          <w:rFonts w:ascii="宋体" w:hAnsi="宋体"/>
        </w:rPr>
      </w:pPr>
      <w:r>
        <w:drawing>
          <wp:inline distT="0" distB="0" distL="114300" distR="114300">
            <wp:extent cx="857250" cy="133350"/>
            <wp:effectExtent l="0" t="0" r="635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图11  执行jlcssc.sh</w:t>
      </w:r>
    </w:p>
    <w:p>
      <w:pPr>
        <w:snapToGrid w:val="0"/>
        <w:spacing w:line="312" w:lineRule="auto"/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(5) 查看“jlcssa.sh”与“jlcssb.sh”中代码，已插入“jlcssc.sh”中的代码，插入成功。</w:t>
      </w:r>
    </w:p>
    <w:p>
      <w:pPr>
        <w:snapToGrid w:val="0"/>
        <w:spacing w:line="312" w:lineRule="auto"/>
        <w:ind w:left="420" w:firstLine="42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snapToGrid w:val="0"/>
        <w:spacing w:line="312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3.  恶意脚本</w:t>
      </w:r>
    </w:p>
    <w:p>
      <w:pPr>
        <w:snapToGrid w:val="0"/>
        <w:spacing w:line="312" w:lineRule="auto"/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Shell基本都是明码，所以不难查处问题所在，一般shell得不到root权限，基本影响不会很大，但当得到root权限便可肆意删除、破坏系统。不过此类代码，只要使用者不轻易执行不明脚本，便使其无机可趁。</w:t>
      </w:r>
    </w:p>
    <w:p>
      <w:pPr>
        <w:snapToGrid w:val="0"/>
        <w:spacing w:line="312" w:lineRule="auto"/>
        <w:rPr>
          <w:rFonts w:hint="eastAsia" w:ascii="宋体" w:hAnsi="宋体"/>
        </w:rPr>
      </w:pPr>
      <w:r>
        <w:rPr>
          <w:rFonts w:ascii="宋体" w:hAnsi="宋体"/>
        </w:rPr>
        <w:tab/>
      </w:r>
    </w:p>
    <w:p>
      <w:pPr>
        <w:numPr>
          <w:ilvl w:val="0"/>
          <w:numId w:val="1"/>
        </w:numPr>
        <w:snapToGrid w:val="0"/>
        <w:spacing w:line="312" w:lineRule="auto"/>
        <w:ind w:left="540" w:hanging="540"/>
        <w:rPr>
          <w:rFonts w:ascii="宋体" w:hAnsi="宋体"/>
          <w:b/>
          <w:bCs/>
          <w:sz w:val="28"/>
          <w:szCs w:val="28"/>
        </w:rPr>
      </w:pPr>
      <w:bookmarkStart w:id="0" w:name="OLE_LINK87"/>
      <w:bookmarkStart w:id="1" w:name="OLE_LINK86"/>
      <w:r>
        <w:rPr>
          <w:rFonts w:hint="eastAsia" w:ascii="宋体" w:hAnsi="宋体"/>
          <w:b/>
          <w:bCs/>
          <w:sz w:val="28"/>
          <w:szCs w:val="28"/>
        </w:rPr>
        <w:t>实验总结</w:t>
      </w:r>
    </w:p>
    <w:bookmarkEnd w:id="0"/>
    <w:bookmarkEnd w:id="1"/>
    <w:p>
      <w:pPr>
        <w:snapToGrid w:val="0"/>
        <w:spacing w:line="312" w:lineRule="auto"/>
        <w:ind w:firstLine="420"/>
        <w:rPr>
          <w:szCs w:val="21"/>
        </w:rPr>
      </w:pPr>
      <w:r>
        <w:rPr>
          <w:rFonts w:hint="eastAsia" w:ascii="宋体" w:hAnsi="宋体"/>
          <w:bCs/>
          <w:szCs w:val="21"/>
        </w:rPr>
        <w:t>学习了Linux恶意脚本的相关内容</w:t>
      </w:r>
      <w:r>
        <w:rPr>
          <w:rFonts w:hint="eastAsia"/>
          <w:szCs w:val="21"/>
        </w:rPr>
        <w:t>。</w:t>
      </w:r>
      <w:bookmarkStart w:id="2" w:name="_GoBack"/>
      <w:bookmarkEnd w:id="2"/>
    </w:p>
    <w:sectPr>
      <w:pgSz w:w="11907" w:h="16840"/>
      <w:pgMar w:top="873" w:right="1797" w:bottom="873" w:left="1797" w:header="851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F451B"/>
    <w:multiLevelType w:val="multilevel"/>
    <w:tmpl w:val="006F451B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(%2)"/>
      <w:lvlJc w:val="left"/>
      <w:pPr>
        <w:tabs>
          <w:tab w:val="left" w:pos="1155"/>
        </w:tabs>
        <w:ind w:left="1155" w:hanging="735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FB40E4B"/>
    <w:multiLevelType w:val="multilevel"/>
    <w:tmpl w:val="3FB40E4B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74BFF84"/>
    <w:multiLevelType w:val="singleLevel"/>
    <w:tmpl w:val="774BFF84"/>
    <w:lvl w:ilvl="0" w:tentative="0">
      <w:start w:val="5"/>
      <w:numFmt w:val="decimal"/>
      <w:suff w:val="space"/>
      <w:lvlText w:val="(%1)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26"/>
    <w:rsid w:val="0000228B"/>
    <w:rsid w:val="0001112D"/>
    <w:rsid w:val="000252CD"/>
    <w:rsid w:val="00026DD5"/>
    <w:rsid w:val="00030002"/>
    <w:rsid w:val="00031817"/>
    <w:rsid w:val="00040333"/>
    <w:rsid w:val="00054AD9"/>
    <w:rsid w:val="00054D84"/>
    <w:rsid w:val="0006063D"/>
    <w:rsid w:val="00062B3B"/>
    <w:rsid w:val="0007214B"/>
    <w:rsid w:val="000774AF"/>
    <w:rsid w:val="00084221"/>
    <w:rsid w:val="00094716"/>
    <w:rsid w:val="000A143F"/>
    <w:rsid w:val="000A3E4C"/>
    <w:rsid w:val="000A732C"/>
    <w:rsid w:val="000D47A1"/>
    <w:rsid w:val="000E118B"/>
    <w:rsid w:val="000E35DE"/>
    <w:rsid w:val="000E68D4"/>
    <w:rsid w:val="0010153F"/>
    <w:rsid w:val="00113248"/>
    <w:rsid w:val="00114158"/>
    <w:rsid w:val="00117CC3"/>
    <w:rsid w:val="001228D4"/>
    <w:rsid w:val="0013001D"/>
    <w:rsid w:val="001374E7"/>
    <w:rsid w:val="00137FF3"/>
    <w:rsid w:val="00140B6C"/>
    <w:rsid w:val="00144E43"/>
    <w:rsid w:val="00156923"/>
    <w:rsid w:val="00156C9C"/>
    <w:rsid w:val="00163373"/>
    <w:rsid w:val="00174306"/>
    <w:rsid w:val="0019407B"/>
    <w:rsid w:val="001A0115"/>
    <w:rsid w:val="001A4693"/>
    <w:rsid w:val="001C2CE7"/>
    <w:rsid w:val="001C3A18"/>
    <w:rsid w:val="001C3DE3"/>
    <w:rsid w:val="001C41FF"/>
    <w:rsid w:val="001D0928"/>
    <w:rsid w:val="001E1226"/>
    <w:rsid w:val="001E417C"/>
    <w:rsid w:val="001E5545"/>
    <w:rsid w:val="001F1CD3"/>
    <w:rsid w:val="001F1FF3"/>
    <w:rsid w:val="001F224C"/>
    <w:rsid w:val="001F2286"/>
    <w:rsid w:val="001F3EAE"/>
    <w:rsid w:val="00200F9A"/>
    <w:rsid w:val="002065AC"/>
    <w:rsid w:val="002209D4"/>
    <w:rsid w:val="00223088"/>
    <w:rsid w:val="00224DC2"/>
    <w:rsid w:val="002315C1"/>
    <w:rsid w:val="0025652E"/>
    <w:rsid w:val="00260BD4"/>
    <w:rsid w:val="0026131A"/>
    <w:rsid w:val="00270FE1"/>
    <w:rsid w:val="00271FF1"/>
    <w:rsid w:val="00272C09"/>
    <w:rsid w:val="002809FD"/>
    <w:rsid w:val="00286D46"/>
    <w:rsid w:val="002928F4"/>
    <w:rsid w:val="00292C0A"/>
    <w:rsid w:val="002A2204"/>
    <w:rsid w:val="002A27CB"/>
    <w:rsid w:val="002B3501"/>
    <w:rsid w:val="002C0693"/>
    <w:rsid w:val="002C06E5"/>
    <w:rsid w:val="002C5A95"/>
    <w:rsid w:val="002C7FAD"/>
    <w:rsid w:val="002D120D"/>
    <w:rsid w:val="002E2787"/>
    <w:rsid w:val="002E2AFC"/>
    <w:rsid w:val="002E2EAC"/>
    <w:rsid w:val="002F1107"/>
    <w:rsid w:val="002F2D33"/>
    <w:rsid w:val="00302C97"/>
    <w:rsid w:val="00305AE1"/>
    <w:rsid w:val="0031253B"/>
    <w:rsid w:val="00327907"/>
    <w:rsid w:val="003378DF"/>
    <w:rsid w:val="00350057"/>
    <w:rsid w:val="00353666"/>
    <w:rsid w:val="003637C0"/>
    <w:rsid w:val="003638D3"/>
    <w:rsid w:val="003754FE"/>
    <w:rsid w:val="00392FDD"/>
    <w:rsid w:val="003C0550"/>
    <w:rsid w:val="003C5B6F"/>
    <w:rsid w:val="003D18BE"/>
    <w:rsid w:val="003D7763"/>
    <w:rsid w:val="003E142A"/>
    <w:rsid w:val="003F27BE"/>
    <w:rsid w:val="003F50C5"/>
    <w:rsid w:val="0040027F"/>
    <w:rsid w:val="0040326B"/>
    <w:rsid w:val="00410919"/>
    <w:rsid w:val="004245A6"/>
    <w:rsid w:val="00426B24"/>
    <w:rsid w:val="00432CF4"/>
    <w:rsid w:val="00434F95"/>
    <w:rsid w:val="00441D21"/>
    <w:rsid w:val="00446293"/>
    <w:rsid w:val="004569E0"/>
    <w:rsid w:val="00460AD8"/>
    <w:rsid w:val="004651AA"/>
    <w:rsid w:val="0046691B"/>
    <w:rsid w:val="00476466"/>
    <w:rsid w:val="00477522"/>
    <w:rsid w:val="00480513"/>
    <w:rsid w:val="00483143"/>
    <w:rsid w:val="00494C4A"/>
    <w:rsid w:val="004A67E7"/>
    <w:rsid w:val="004B35D3"/>
    <w:rsid w:val="004B7E45"/>
    <w:rsid w:val="004C4292"/>
    <w:rsid w:val="004D224E"/>
    <w:rsid w:val="004E3581"/>
    <w:rsid w:val="004F03C2"/>
    <w:rsid w:val="004F2050"/>
    <w:rsid w:val="004F5D61"/>
    <w:rsid w:val="004F797E"/>
    <w:rsid w:val="00500691"/>
    <w:rsid w:val="00504ACD"/>
    <w:rsid w:val="00505543"/>
    <w:rsid w:val="0050577C"/>
    <w:rsid w:val="00516ABA"/>
    <w:rsid w:val="00520870"/>
    <w:rsid w:val="00530ED6"/>
    <w:rsid w:val="00542A16"/>
    <w:rsid w:val="00544B74"/>
    <w:rsid w:val="0056535B"/>
    <w:rsid w:val="00585823"/>
    <w:rsid w:val="00597BEA"/>
    <w:rsid w:val="005A69FC"/>
    <w:rsid w:val="005A6B5E"/>
    <w:rsid w:val="005B3890"/>
    <w:rsid w:val="005B6E97"/>
    <w:rsid w:val="005B7794"/>
    <w:rsid w:val="005C23B6"/>
    <w:rsid w:val="005D65B4"/>
    <w:rsid w:val="005D7241"/>
    <w:rsid w:val="005E64DC"/>
    <w:rsid w:val="005F0741"/>
    <w:rsid w:val="005F1EE5"/>
    <w:rsid w:val="006027ED"/>
    <w:rsid w:val="00620B2E"/>
    <w:rsid w:val="00622409"/>
    <w:rsid w:val="00626F55"/>
    <w:rsid w:val="006460B0"/>
    <w:rsid w:val="00652C8D"/>
    <w:rsid w:val="00653099"/>
    <w:rsid w:val="00675848"/>
    <w:rsid w:val="00680600"/>
    <w:rsid w:val="006902FB"/>
    <w:rsid w:val="00690D1D"/>
    <w:rsid w:val="00696E10"/>
    <w:rsid w:val="006B3792"/>
    <w:rsid w:val="006B5D0F"/>
    <w:rsid w:val="006B7D58"/>
    <w:rsid w:val="006C7071"/>
    <w:rsid w:val="006D4A63"/>
    <w:rsid w:val="006D582B"/>
    <w:rsid w:val="006E6184"/>
    <w:rsid w:val="006F5CA0"/>
    <w:rsid w:val="0070123B"/>
    <w:rsid w:val="00702A76"/>
    <w:rsid w:val="0070483F"/>
    <w:rsid w:val="007072A8"/>
    <w:rsid w:val="00710F8F"/>
    <w:rsid w:val="00722732"/>
    <w:rsid w:val="00725BD3"/>
    <w:rsid w:val="0074248F"/>
    <w:rsid w:val="007429BC"/>
    <w:rsid w:val="007515A3"/>
    <w:rsid w:val="007623C8"/>
    <w:rsid w:val="00773022"/>
    <w:rsid w:val="00775F0B"/>
    <w:rsid w:val="007804AB"/>
    <w:rsid w:val="00783DAE"/>
    <w:rsid w:val="00791127"/>
    <w:rsid w:val="007A5F05"/>
    <w:rsid w:val="007A6B72"/>
    <w:rsid w:val="007B35E0"/>
    <w:rsid w:val="007B5285"/>
    <w:rsid w:val="007C2E77"/>
    <w:rsid w:val="007C335D"/>
    <w:rsid w:val="007C3AC3"/>
    <w:rsid w:val="007C7935"/>
    <w:rsid w:val="007E0668"/>
    <w:rsid w:val="007E208F"/>
    <w:rsid w:val="007E2A18"/>
    <w:rsid w:val="007E7CDE"/>
    <w:rsid w:val="00803F51"/>
    <w:rsid w:val="008104E8"/>
    <w:rsid w:val="00824906"/>
    <w:rsid w:val="008376CA"/>
    <w:rsid w:val="008407B7"/>
    <w:rsid w:val="00845B77"/>
    <w:rsid w:val="00852771"/>
    <w:rsid w:val="00856A71"/>
    <w:rsid w:val="008814BF"/>
    <w:rsid w:val="00883BEB"/>
    <w:rsid w:val="00885289"/>
    <w:rsid w:val="00885551"/>
    <w:rsid w:val="008877FF"/>
    <w:rsid w:val="00890830"/>
    <w:rsid w:val="00891B9F"/>
    <w:rsid w:val="0089586D"/>
    <w:rsid w:val="008A29B3"/>
    <w:rsid w:val="008A3B76"/>
    <w:rsid w:val="008A65D6"/>
    <w:rsid w:val="008A6D4B"/>
    <w:rsid w:val="008C129F"/>
    <w:rsid w:val="008C4BEA"/>
    <w:rsid w:val="008C6976"/>
    <w:rsid w:val="008C77D4"/>
    <w:rsid w:val="008D05B9"/>
    <w:rsid w:val="008D3626"/>
    <w:rsid w:val="008F2B66"/>
    <w:rsid w:val="009004CA"/>
    <w:rsid w:val="009007CD"/>
    <w:rsid w:val="00913CE9"/>
    <w:rsid w:val="009224C7"/>
    <w:rsid w:val="0092707F"/>
    <w:rsid w:val="0094733C"/>
    <w:rsid w:val="00952886"/>
    <w:rsid w:val="00961CFD"/>
    <w:rsid w:val="009635F2"/>
    <w:rsid w:val="0099671B"/>
    <w:rsid w:val="00996A84"/>
    <w:rsid w:val="009B623C"/>
    <w:rsid w:val="009B6D3C"/>
    <w:rsid w:val="009C06BF"/>
    <w:rsid w:val="009C1AF1"/>
    <w:rsid w:val="009D6059"/>
    <w:rsid w:val="009E0669"/>
    <w:rsid w:val="009E2FA9"/>
    <w:rsid w:val="009E3486"/>
    <w:rsid w:val="009E5313"/>
    <w:rsid w:val="009F63AF"/>
    <w:rsid w:val="009F7F4F"/>
    <w:rsid w:val="00A13F43"/>
    <w:rsid w:val="00A21D11"/>
    <w:rsid w:val="00A24C15"/>
    <w:rsid w:val="00A559BF"/>
    <w:rsid w:val="00A63F51"/>
    <w:rsid w:val="00A8583E"/>
    <w:rsid w:val="00A95C7F"/>
    <w:rsid w:val="00A96F0A"/>
    <w:rsid w:val="00AA08D8"/>
    <w:rsid w:val="00AA64A7"/>
    <w:rsid w:val="00AB0BAD"/>
    <w:rsid w:val="00AB41AB"/>
    <w:rsid w:val="00AB5949"/>
    <w:rsid w:val="00AB738D"/>
    <w:rsid w:val="00AC23EF"/>
    <w:rsid w:val="00AC59CA"/>
    <w:rsid w:val="00AC7CC0"/>
    <w:rsid w:val="00AD522D"/>
    <w:rsid w:val="00AF2AA8"/>
    <w:rsid w:val="00B10E0C"/>
    <w:rsid w:val="00B20463"/>
    <w:rsid w:val="00B210EC"/>
    <w:rsid w:val="00B404A9"/>
    <w:rsid w:val="00B41A4C"/>
    <w:rsid w:val="00B6044F"/>
    <w:rsid w:val="00B73E73"/>
    <w:rsid w:val="00B960D0"/>
    <w:rsid w:val="00BA100B"/>
    <w:rsid w:val="00BA3883"/>
    <w:rsid w:val="00BB31EF"/>
    <w:rsid w:val="00BB59F9"/>
    <w:rsid w:val="00BC291B"/>
    <w:rsid w:val="00BC3DCB"/>
    <w:rsid w:val="00BC3F84"/>
    <w:rsid w:val="00BC46AE"/>
    <w:rsid w:val="00BD2821"/>
    <w:rsid w:val="00BD3CF3"/>
    <w:rsid w:val="00BD3D83"/>
    <w:rsid w:val="00C01F93"/>
    <w:rsid w:val="00C03EDA"/>
    <w:rsid w:val="00C171EE"/>
    <w:rsid w:val="00C25242"/>
    <w:rsid w:val="00C25BFB"/>
    <w:rsid w:val="00C3454F"/>
    <w:rsid w:val="00C4409F"/>
    <w:rsid w:val="00C45752"/>
    <w:rsid w:val="00C535B4"/>
    <w:rsid w:val="00C55C40"/>
    <w:rsid w:val="00C6363D"/>
    <w:rsid w:val="00C64632"/>
    <w:rsid w:val="00C6698A"/>
    <w:rsid w:val="00C723A9"/>
    <w:rsid w:val="00C76E94"/>
    <w:rsid w:val="00C7712F"/>
    <w:rsid w:val="00C804B0"/>
    <w:rsid w:val="00C80B11"/>
    <w:rsid w:val="00C9312A"/>
    <w:rsid w:val="00CA1DC3"/>
    <w:rsid w:val="00CB0075"/>
    <w:rsid w:val="00CB4E20"/>
    <w:rsid w:val="00CB7AC9"/>
    <w:rsid w:val="00CC0807"/>
    <w:rsid w:val="00CD45A9"/>
    <w:rsid w:val="00CE059F"/>
    <w:rsid w:val="00CE3646"/>
    <w:rsid w:val="00D021B3"/>
    <w:rsid w:val="00D03444"/>
    <w:rsid w:val="00D0706F"/>
    <w:rsid w:val="00D2378F"/>
    <w:rsid w:val="00D37286"/>
    <w:rsid w:val="00D46E4B"/>
    <w:rsid w:val="00D552FF"/>
    <w:rsid w:val="00D7155D"/>
    <w:rsid w:val="00D72265"/>
    <w:rsid w:val="00D80804"/>
    <w:rsid w:val="00D82E51"/>
    <w:rsid w:val="00D85719"/>
    <w:rsid w:val="00D863CF"/>
    <w:rsid w:val="00D96F7E"/>
    <w:rsid w:val="00DB0FB1"/>
    <w:rsid w:val="00DC13BB"/>
    <w:rsid w:val="00DE42AB"/>
    <w:rsid w:val="00DE5E87"/>
    <w:rsid w:val="00DF02E8"/>
    <w:rsid w:val="00DF2698"/>
    <w:rsid w:val="00DF4D87"/>
    <w:rsid w:val="00E0087F"/>
    <w:rsid w:val="00E06DC2"/>
    <w:rsid w:val="00E17082"/>
    <w:rsid w:val="00E221B6"/>
    <w:rsid w:val="00E27240"/>
    <w:rsid w:val="00E33D5E"/>
    <w:rsid w:val="00E34F30"/>
    <w:rsid w:val="00E42E17"/>
    <w:rsid w:val="00E46BCC"/>
    <w:rsid w:val="00E568B7"/>
    <w:rsid w:val="00E573A0"/>
    <w:rsid w:val="00E65834"/>
    <w:rsid w:val="00E65DC1"/>
    <w:rsid w:val="00E72409"/>
    <w:rsid w:val="00E74199"/>
    <w:rsid w:val="00E87995"/>
    <w:rsid w:val="00E940CB"/>
    <w:rsid w:val="00E96EE6"/>
    <w:rsid w:val="00EA24DD"/>
    <w:rsid w:val="00EB173D"/>
    <w:rsid w:val="00EC2CD4"/>
    <w:rsid w:val="00ED31F1"/>
    <w:rsid w:val="00EE3D48"/>
    <w:rsid w:val="00EE4663"/>
    <w:rsid w:val="00F00692"/>
    <w:rsid w:val="00F01A1F"/>
    <w:rsid w:val="00F038E0"/>
    <w:rsid w:val="00F1416F"/>
    <w:rsid w:val="00F16D35"/>
    <w:rsid w:val="00F23551"/>
    <w:rsid w:val="00F31323"/>
    <w:rsid w:val="00F37547"/>
    <w:rsid w:val="00F4105D"/>
    <w:rsid w:val="00F439B3"/>
    <w:rsid w:val="00F45005"/>
    <w:rsid w:val="00F63419"/>
    <w:rsid w:val="00F700E0"/>
    <w:rsid w:val="00F77A5E"/>
    <w:rsid w:val="00F87774"/>
    <w:rsid w:val="00F938C0"/>
    <w:rsid w:val="00F95362"/>
    <w:rsid w:val="00F95778"/>
    <w:rsid w:val="00FA4B28"/>
    <w:rsid w:val="00FA4B7A"/>
    <w:rsid w:val="00FB4F72"/>
    <w:rsid w:val="00FB6C17"/>
    <w:rsid w:val="00FC289E"/>
    <w:rsid w:val="00FC3F47"/>
    <w:rsid w:val="00FD1AE3"/>
    <w:rsid w:val="00FE1973"/>
    <w:rsid w:val="00FF7758"/>
    <w:rsid w:val="7E7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8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HTML Preformatted"/>
    <w:basedOn w:val="1"/>
    <w:link w:val="1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  <w:bCs/>
    </w:rPr>
  </w:style>
  <w:style w:type="character" w:styleId="12">
    <w:name w:val="page number"/>
    <w:basedOn w:val="10"/>
    <w:uiPriority w:val="0"/>
  </w:style>
  <w:style w:type="character" w:styleId="13">
    <w:name w:val="FollowedHyperlink"/>
    <w:basedOn w:val="10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0"/>
    <w:qFormat/>
    <w:uiPriority w:val="0"/>
    <w:rPr>
      <w:i/>
      <w:iCs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HTML 预设格式 字符"/>
    <w:basedOn w:val="10"/>
    <w:link w:val="6"/>
    <w:uiPriority w:val="0"/>
    <w:rPr>
      <w:rFonts w:ascii="宋体" w:hAnsi="宋体" w:cs="宋体"/>
      <w:sz w:val="24"/>
      <w:szCs w:val="24"/>
    </w:rPr>
  </w:style>
  <w:style w:type="character" w:customStyle="1" w:styleId="18">
    <w:name w:val="副标题 字符"/>
    <w:basedOn w:val="10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批注框文本 字符"/>
    <w:basedOn w:val="10"/>
    <w:link w:val="2"/>
    <w:qFormat/>
    <w:uiPriority w:val="0"/>
    <w:rPr>
      <w:rFonts w:ascii="宋体"/>
      <w:kern w:val="2"/>
      <w:sz w:val="18"/>
      <w:szCs w:val="18"/>
    </w:rPr>
  </w:style>
  <w:style w:type="paragraph" w:customStyle="1" w:styleId="21">
    <w:name w:val="ty_正文_后面有图表"/>
    <w:link w:val="22"/>
    <w:qFormat/>
    <w:uiPriority w:val="0"/>
    <w:pPr>
      <w:widowControl w:val="0"/>
      <w:spacing w:line="320" w:lineRule="exact"/>
      <w:ind w:firstLine="200" w:firstLineChars="200"/>
      <w:jc w:val="both"/>
    </w:pPr>
    <w:rPr>
      <w:rFonts w:ascii="宋体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22">
    <w:name w:val="ty_正文_后面有图表 Char"/>
    <w:link w:val="21"/>
    <w:qFormat/>
    <w:uiPriority w:val="0"/>
    <w:rPr>
      <w:rFonts w:ascii="宋体"/>
      <w:kern w:val="2"/>
      <w:sz w:val="21"/>
      <w:szCs w:val="21"/>
    </w:rPr>
  </w:style>
  <w:style w:type="paragraph" w:customStyle="1" w:styleId="23">
    <w:name w:val="顶格加粗"/>
    <w:qFormat/>
    <w:uiPriority w:val="0"/>
    <w:pPr>
      <w:spacing w:line="360" w:lineRule="auto"/>
    </w:pPr>
    <w:rPr>
      <w:rFonts w:ascii="宋体" w:hAnsi="Calibri" w:eastAsia="宋体" w:cs="Times New Roman"/>
      <w:b/>
      <w:kern w:val="2"/>
      <w:sz w:val="21"/>
      <w:szCs w:val="22"/>
      <w:lang w:val="en-US" w:eastAsia="zh-CN" w:bidi="ar-SA"/>
    </w:rPr>
  </w:style>
  <w:style w:type="paragraph" w:customStyle="1" w:styleId="24">
    <w:name w:val="说明"/>
    <w:next w:val="1"/>
    <w:qFormat/>
    <w:uiPriority w:val="0"/>
    <w:pPr>
      <w:spacing w:beforeLines="50" w:afterLines="50"/>
      <w:ind w:firstLine="420"/>
      <w:jc w:val="both"/>
    </w:pPr>
    <w:rPr>
      <w:rFonts w:ascii="宋体" w:hAnsi="宋体" w:eastAsia="宋体" w:cs="Times New Roman"/>
      <w:kern w:val="2"/>
      <w:sz w:val="18"/>
      <w:szCs w:val="22"/>
      <w:lang w:val="en-US" w:eastAsia="zh-CN" w:bidi="ar-SA"/>
    </w:rPr>
  </w:style>
  <w:style w:type="character" w:customStyle="1" w:styleId="25">
    <w:name w:val="图片 Char"/>
    <w:link w:val="26"/>
    <w:uiPriority w:val="0"/>
    <w:rPr>
      <w:rFonts w:ascii="宋体" w:hAnsi="宋体"/>
      <w:kern w:val="2"/>
      <w:sz w:val="18"/>
      <w:szCs w:val="22"/>
    </w:rPr>
  </w:style>
  <w:style w:type="paragraph" w:customStyle="1" w:styleId="26">
    <w:name w:val="图片"/>
    <w:next w:val="1"/>
    <w:link w:val="25"/>
    <w:qFormat/>
    <w:uiPriority w:val="0"/>
    <w:pPr>
      <w:keepNext/>
      <w:spacing w:beforeLines="50" w:line="360" w:lineRule="auto"/>
      <w:jc w:val="center"/>
    </w:pPr>
    <w:rPr>
      <w:rFonts w:ascii="宋体" w:hAnsi="宋体" w:eastAsia="宋体" w:cs="Times New Roman"/>
      <w:kern w:val="2"/>
      <w:sz w:val="18"/>
      <w:szCs w:val="22"/>
      <w:lang w:val="en-US" w:eastAsia="zh-CN" w:bidi="ar-SA"/>
    </w:rPr>
  </w:style>
  <w:style w:type="paragraph" w:customStyle="1" w:styleId="27">
    <w:name w:val="代码"/>
    <w:next w:val="1"/>
    <w:qFormat/>
    <w:uiPriority w:val="0"/>
    <w:pPr>
      <w:keepLines/>
      <w:shd w:val="pct10" w:color="auto" w:fill="auto"/>
      <w:tabs>
        <w:tab w:val="left" w:pos="418"/>
      </w:tabs>
      <w:spacing w:beforeLines="50" w:afterLines="50" w:line="240" w:lineRule="exact"/>
      <w:jc w:val="both"/>
    </w:pPr>
    <w:rPr>
      <w:rFonts w:ascii="宋体" w:hAnsi="宋体" w:eastAsia="宋体" w:cs="Times New Roman"/>
      <w:kern w:val="2"/>
      <w:sz w:val="18"/>
      <w:szCs w:val="18"/>
      <w:lang w:val="en-US" w:eastAsia="zh-CN" w:bidi="ar-SA"/>
    </w:rPr>
  </w:style>
  <w:style w:type="paragraph" w:customStyle="1" w:styleId="28">
    <w:name w:val="图片编号"/>
    <w:next w:val="1"/>
    <w:qFormat/>
    <w:uiPriority w:val="0"/>
    <w:pPr>
      <w:spacing w:line="360" w:lineRule="auto"/>
      <w:jc w:val="center"/>
    </w:pPr>
    <w:rPr>
      <w:rFonts w:ascii="宋体" w:hAnsi="宋体" w:eastAsia="宋体" w:cs="Times New Roman"/>
      <w:kern w:val="2"/>
      <w:sz w:val="18"/>
      <w:szCs w:val="22"/>
      <w:lang w:val="en-US" w:eastAsia="zh-CN" w:bidi="ar-SA"/>
    </w:rPr>
  </w:style>
  <w:style w:type="paragraph" w:customStyle="1" w:styleId="29">
    <w:name w:val="表格编号"/>
    <w:next w:val="1"/>
    <w:qFormat/>
    <w:uiPriority w:val="0"/>
    <w:pPr>
      <w:keepNext/>
      <w:spacing w:beforeLines="50" w:afterLines="50" w:line="360" w:lineRule="auto"/>
      <w:jc w:val="center"/>
    </w:pPr>
    <w:rPr>
      <w:rFonts w:ascii="宋体" w:hAnsi="宋体" w:eastAsia="宋体" w:cs="Times New Roman"/>
      <w:kern w:val="2"/>
      <w:sz w:val="18"/>
      <w:szCs w:val="22"/>
      <w:lang w:val="en-US" w:eastAsia="zh-CN" w:bidi="ar-SA"/>
    </w:rPr>
  </w:style>
  <w:style w:type="paragraph" w:customStyle="1" w:styleId="30">
    <w:name w:val="顶格正常"/>
    <w:qFormat/>
    <w:uiPriority w:val="0"/>
    <w:pPr>
      <w:spacing w:line="320" w:lineRule="exact"/>
      <w:jc w:val="both"/>
    </w:pPr>
    <w:rPr>
      <w:rFonts w:ascii="宋体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1">
    <w:name w:val="表格 Char"/>
    <w:link w:val="32"/>
    <w:uiPriority w:val="0"/>
    <w:rPr>
      <w:rFonts w:ascii="宋体" w:hAnsi="宋体"/>
      <w:kern w:val="2"/>
      <w:sz w:val="18"/>
      <w:szCs w:val="22"/>
    </w:rPr>
  </w:style>
  <w:style w:type="paragraph" w:customStyle="1" w:styleId="32">
    <w:name w:val="表格"/>
    <w:link w:val="31"/>
    <w:qFormat/>
    <w:uiPriority w:val="0"/>
    <w:pPr>
      <w:jc w:val="center"/>
    </w:pPr>
    <w:rPr>
      <w:rFonts w:ascii="宋体" w:hAnsi="宋体" w:eastAsia="宋体" w:cs="Times New Roman"/>
      <w:kern w:val="2"/>
      <w:sz w:val="18"/>
      <w:szCs w:val="22"/>
      <w:lang w:val="en-US" w:eastAsia="zh-CN" w:bidi="ar-SA"/>
    </w:rPr>
  </w:style>
  <w:style w:type="paragraph" w:customStyle="1" w:styleId="33">
    <w:name w:val="正文 新"/>
    <w:basedOn w:val="1"/>
    <w:qFormat/>
    <w:uiPriority w:val="0"/>
    <w:pPr>
      <w:spacing w:line="320" w:lineRule="exact"/>
    </w:pPr>
    <w:rPr>
      <w:rFonts w:ascii="宋体" w:hAnsi="宋体"/>
      <w:kern w:val="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0324A-C5D9-5B43-906B-1558FA6161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JNU</Company>
  <Pages>3</Pages>
  <Words>230</Words>
  <Characters>1311</Characters>
  <Lines>10</Lines>
  <Paragraphs>3</Paragraphs>
  <TotalTime>0</TotalTime>
  <ScaleCrop>false</ScaleCrop>
  <LinksUpToDate>false</LinksUpToDate>
  <CharactersWithSpaces>1538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2018-03-29T10:51:00Z</dcterms:created>
  <dc:creator>刘欣</dc:creator>
  <cp:lastModifiedBy>爱党人士</cp:lastModifiedBy>
  <cp:lastPrinted>2012-06-04T14:47:00Z</cp:lastPrinted>
  <dcterms:modified xsi:type="dcterms:W3CDTF">2021-06-22T17:37:52Z</dcterms:modified>
  <dc:title>暨南大学本科实验报告专用纸</dc:title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53E0CC0A8F7D4CE88660291E9F983973</vt:lpwstr>
  </property>
</Properties>
</file>